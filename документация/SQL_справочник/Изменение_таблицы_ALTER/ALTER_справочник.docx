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6B6F" w14:textId="5F93B838" w:rsidR="00FD24C2" w:rsidRDefault="00677196" w:rsidP="00FD24C2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Примеры из проекта:</w:t>
      </w:r>
    </w:p>
    <w:p w14:paraId="7BB310A8" w14:textId="77777777" w:rsidR="00677196" w:rsidRDefault="00677196" w:rsidP="00FD24C2">
      <w:pPr>
        <w:pStyle w:val="a3"/>
        <w:rPr>
          <w:sz w:val="28"/>
          <w:szCs w:val="28"/>
        </w:rPr>
      </w:pPr>
    </w:p>
    <w:p w14:paraId="5BD60DB3" w14:textId="4F7EFA5C" w:rsidR="00677196" w:rsidRDefault="00677196" w:rsidP="00677196">
      <w:pPr>
        <w:pStyle w:val="a3"/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"media_materials_entity" </w:t>
      </w:r>
      <w:r w:rsidRPr="00677196">
        <w:rPr>
          <w:b/>
          <w:bCs/>
          <w:lang w:val="en-US"/>
        </w:rPr>
        <w:t>DROP CONSTRAINT</w:t>
      </w:r>
      <w:r w:rsidRPr="00677196">
        <w:rPr>
          <w:lang w:val="en-US"/>
        </w:rPr>
        <w:t xml:space="preserve"> "FK_9da806e01cc63b4d73ea42ce405"</w:t>
      </w:r>
      <w:r w:rsidRPr="00677196">
        <w:rPr>
          <w:lang w:val="en-US"/>
        </w:rPr>
        <w:t xml:space="preserve">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Удаление</w:t>
      </w:r>
      <w:r w:rsidRPr="00677196">
        <w:rPr>
          <w:lang w:val="en-US"/>
        </w:rPr>
        <w:t xml:space="preserve"> </w:t>
      </w:r>
      <w:r>
        <w:t>констрэйта</w:t>
      </w:r>
    </w:p>
    <w:p w14:paraId="18EF495B" w14:textId="77777777" w:rsidR="00677196" w:rsidRDefault="00677196" w:rsidP="00677196">
      <w:pPr>
        <w:pStyle w:val="a3"/>
      </w:pPr>
    </w:p>
    <w:p w14:paraId="14077CBB" w14:textId="77777777" w:rsidR="00677196" w:rsidRPr="00677196" w:rsidRDefault="00677196" w:rsidP="00677196">
      <w:pPr>
        <w:pStyle w:val="a3"/>
      </w:pPr>
    </w:p>
    <w:p w14:paraId="7DCCF918" w14:textId="3AEFB18C" w:rsidR="00677196" w:rsidRPr="00677196" w:rsidRDefault="00677196" w:rsidP="00677196">
      <w:pPr>
        <w:pStyle w:val="a3"/>
        <w:rPr>
          <w:b/>
          <w:bCs/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"media_materials_entity" </w:t>
      </w:r>
      <w:r w:rsidRPr="00677196">
        <w:rPr>
          <w:b/>
          <w:bCs/>
          <w:lang w:val="en-US"/>
        </w:rPr>
        <w:t>ADD CONSTRAINT</w:t>
      </w:r>
      <w:r w:rsidRPr="00677196">
        <w:rPr>
          <w:lang w:val="en-US"/>
        </w:rPr>
        <w:t xml:space="preserve"> "FK_9da806e01cc63b4d73ea42ce405" </w:t>
      </w:r>
      <w:r w:rsidRPr="00677196">
        <w:rPr>
          <w:b/>
          <w:bCs/>
          <w:lang w:val="en-US"/>
        </w:rPr>
        <w:t>FOREIGN KEY</w:t>
      </w:r>
      <w:r w:rsidRPr="00677196">
        <w:rPr>
          <w:lang w:val="en-US"/>
        </w:rPr>
        <w:t xml:space="preserve"> ("bufferId") </w:t>
      </w:r>
      <w:r w:rsidRPr="00677196">
        <w:rPr>
          <w:b/>
          <w:bCs/>
          <w:lang w:val="en-US"/>
        </w:rPr>
        <w:t>REFERENCES</w:t>
      </w:r>
      <w:r w:rsidRPr="00677196">
        <w:rPr>
          <w:lang w:val="en-US"/>
        </w:rPr>
        <w:t xml:space="preserve"> "media_buffer_entity"("id") </w:t>
      </w:r>
      <w:r w:rsidRPr="00677196">
        <w:rPr>
          <w:b/>
          <w:bCs/>
          <w:lang w:val="en-US"/>
        </w:rPr>
        <w:t>ON DELETE CASCADE ON UPDATE CASCADE</w:t>
      </w:r>
      <w:r w:rsidRPr="0067719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677196">
        <w:rPr>
          <w:b/>
          <w:bCs/>
          <w:lang w:val="en-US"/>
        </w:rPr>
        <w:t xml:space="preserve"> </w:t>
      </w:r>
      <w:r>
        <w:rPr>
          <w:b/>
          <w:bCs/>
        </w:rPr>
        <w:t>Добавление</w:t>
      </w:r>
      <w:r w:rsidRPr="00677196">
        <w:rPr>
          <w:b/>
          <w:bCs/>
          <w:lang w:val="en-US"/>
        </w:rPr>
        <w:t xml:space="preserve"> </w:t>
      </w:r>
      <w:r>
        <w:rPr>
          <w:b/>
          <w:bCs/>
        </w:rPr>
        <w:t>констрэйта</w:t>
      </w:r>
    </w:p>
    <w:p w14:paraId="10107AF6" w14:textId="77777777" w:rsidR="00677196" w:rsidRPr="00677196" w:rsidRDefault="00677196" w:rsidP="00677196">
      <w:pPr>
        <w:pStyle w:val="a3"/>
        <w:rPr>
          <w:b/>
          <w:bCs/>
          <w:lang w:val="en-US"/>
        </w:rPr>
      </w:pPr>
    </w:p>
    <w:p w14:paraId="261CF84C" w14:textId="77777777" w:rsidR="00677196" w:rsidRPr="00677196" w:rsidRDefault="00677196" w:rsidP="00677196">
      <w:pPr>
        <w:pStyle w:val="a3"/>
        <w:rPr>
          <w:b/>
          <w:bCs/>
          <w:lang w:val="en-US"/>
        </w:rPr>
      </w:pPr>
    </w:p>
    <w:p w14:paraId="52FEE5B1" w14:textId="0C965168" w:rsidR="00677196" w:rsidRPr="0067719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RENAME COLUMN</w:t>
      </w:r>
      <w:r w:rsidRPr="00677196">
        <w:rPr>
          <w:lang w:val="en-US"/>
        </w:rPr>
        <w:t xml:space="preserve"> "role" </w:t>
      </w:r>
      <w:r w:rsidRPr="00677196">
        <w:rPr>
          <w:b/>
          <w:bCs/>
          <w:lang w:val="en-US"/>
        </w:rPr>
        <w:t>TO</w:t>
      </w:r>
      <w:r w:rsidRPr="00677196">
        <w:rPr>
          <w:lang w:val="en-US"/>
        </w:rPr>
        <w:t xml:space="preserve"> "roleId"</w:t>
      </w:r>
      <w:r w:rsidRPr="00677196">
        <w:rPr>
          <w:lang w:val="en-US"/>
        </w:rPr>
        <w:t xml:space="preserve">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Переименование</w:t>
      </w:r>
      <w:r w:rsidRPr="00677196">
        <w:rPr>
          <w:lang w:val="en-US"/>
        </w:rPr>
        <w:t xml:space="preserve"> </w:t>
      </w:r>
      <w:r>
        <w:t>колонки</w:t>
      </w:r>
    </w:p>
    <w:p w14:paraId="5F02A5CD" w14:textId="77777777" w:rsidR="00677196" w:rsidRPr="00677196" w:rsidRDefault="00677196" w:rsidP="00677196">
      <w:pPr>
        <w:pStyle w:val="a3"/>
        <w:rPr>
          <w:lang w:val="en-US"/>
        </w:rPr>
      </w:pPr>
    </w:p>
    <w:p w14:paraId="378BBB1F" w14:textId="77777777" w:rsidR="00677196" w:rsidRPr="00677196" w:rsidRDefault="00677196" w:rsidP="00677196">
      <w:pPr>
        <w:pStyle w:val="a3"/>
        <w:rPr>
          <w:lang w:val="en-US"/>
        </w:rPr>
      </w:pPr>
    </w:p>
    <w:p w14:paraId="0C566295" w14:textId="56863AF6" w:rsidR="00677196" w:rsidRPr="004E3E46" w:rsidRDefault="00677196" w:rsidP="004E3E4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ALTER COLUMN</w:t>
      </w:r>
      <w:r w:rsidRPr="00677196">
        <w:rPr>
          <w:lang w:val="en-US"/>
        </w:rPr>
        <w:t xml:space="preserve"> "test" </w:t>
      </w:r>
      <w:r w:rsidRPr="00677196">
        <w:rPr>
          <w:b/>
          <w:bCs/>
          <w:lang w:val="en-US"/>
        </w:rPr>
        <w:t>SET DEFAULT</w:t>
      </w:r>
      <w:r w:rsidRPr="00677196">
        <w:rPr>
          <w:lang w:val="en-US"/>
        </w:rPr>
        <w:t xml:space="preserve"> 'test'</w:t>
      </w:r>
      <w:r w:rsidRPr="00677196">
        <w:rPr>
          <w:lang w:val="en-US"/>
        </w:rPr>
        <w:t xml:space="preserve"> </w:t>
      </w:r>
      <w:r>
        <w:rPr>
          <w:lang w:val="en-US"/>
        </w:rPr>
        <w:t>–</w:t>
      </w:r>
      <w:r w:rsidRPr="00677196">
        <w:rPr>
          <w:lang w:val="en-US"/>
        </w:rPr>
        <w:t xml:space="preserve"> </w:t>
      </w:r>
      <w:r>
        <w:t>Установка</w:t>
      </w:r>
      <w:r w:rsidRPr="00677196">
        <w:rPr>
          <w:lang w:val="en-US"/>
        </w:rPr>
        <w:t xml:space="preserve"> </w:t>
      </w:r>
      <w:r>
        <w:t>конфигурации</w:t>
      </w:r>
      <w:r w:rsidRPr="00677196">
        <w:rPr>
          <w:lang w:val="en-US"/>
        </w:rPr>
        <w:t xml:space="preserve"> </w:t>
      </w:r>
      <w:r>
        <w:t>для</w:t>
      </w:r>
      <w:r w:rsidRPr="00677196">
        <w:rPr>
          <w:lang w:val="en-US"/>
        </w:rPr>
        <w:t xml:space="preserve"> </w:t>
      </w:r>
      <w:r>
        <w:t>колонки</w:t>
      </w:r>
      <w:r w:rsidR="004E3E46" w:rsidRPr="004E3E46">
        <w:rPr>
          <w:lang w:val="en-US"/>
        </w:rPr>
        <w:t xml:space="preserve"> (</w:t>
      </w:r>
      <w:r w:rsidR="004E3E46">
        <w:t>также</w:t>
      </w:r>
      <w:r w:rsidR="004E3E46" w:rsidRPr="004E3E46">
        <w:rPr>
          <w:lang w:val="en-US"/>
        </w:rPr>
        <w:t xml:space="preserve"> </w:t>
      </w:r>
      <w:r w:rsidR="004E3E46">
        <w:t>к</w:t>
      </w:r>
      <w:r w:rsidR="004E3E46" w:rsidRPr="004E3E46">
        <w:rPr>
          <w:lang w:val="en-US"/>
        </w:rPr>
        <w:t xml:space="preserve"> </w:t>
      </w:r>
      <w:r w:rsidR="004E3E46">
        <w:t>примеру</w:t>
      </w:r>
      <w:r w:rsidR="004E3E46" w:rsidRPr="004E3E46">
        <w:rPr>
          <w:lang w:val="en-US"/>
        </w:rPr>
        <w:t xml:space="preserve"> </w:t>
      </w:r>
      <w:r w:rsidR="004E3E46" w:rsidRPr="004E3E46">
        <w:rPr>
          <w:b/>
          <w:bCs/>
          <w:lang w:val="en-US"/>
        </w:rPr>
        <w:t>SET NOT NULL</w:t>
      </w:r>
      <w:r w:rsidR="004E3E46" w:rsidRPr="004E3E46">
        <w:rPr>
          <w:lang w:val="en-US"/>
        </w:rPr>
        <w:t xml:space="preserve"> )</w:t>
      </w:r>
    </w:p>
    <w:p w14:paraId="3729C3F1" w14:textId="77777777" w:rsidR="00677196" w:rsidRPr="004E3E46" w:rsidRDefault="00677196" w:rsidP="00677196">
      <w:pPr>
        <w:pStyle w:val="a3"/>
        <w:rPr>
          <w:lang w:val="en-US"/>
        </w:rPr>
      </w:pPr>
    </w:p>
    <w:p w14:paraId="2A5A5B0D" w14:textId="1608E80F" w:rsidR="00677196" w:rsidRPr="004E3E46" w:rsidRDefault="00677196" w:rsidP="004E3E46">
      <w:pPr>
        <w:pStyle w:val="a3"/>
        <w:rPr>
          <w:b/>
          <w:bCs/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ALTER COLUMN</w:t>
      </w:r>
      <w:r w:rsidRPr="00677196">
        <w:rPr>
          <w:lang w:val="en-US"/>
        </w:rPr>
        <w:t xml:space="preserve"> "test" </w:t>
      </w:r>
      <w:r w:rsidRPr="00677196">
        <w:rPr>
          <w:b/>
          <w:bCs/>
          <w:lang w:val="en-US"/>
        </w:rPr>
        <w:t>DROP DEFAULT</w:t>
      </w:r>
      <w:r w:rsidRPr="004E3E46">
        <w:rPr>
          <w:b/>
          <w:bCs/>
          <w:lang w:val="en-US"/>
        </w:rPr>
        <w:t xml:space="preserve"> – </w:t>
      </w:r>
      <w:r>
        <w:rPr>
          <w:b/>
          <w:bCs/>
        </w:rPr>
        <w:t>Удаление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конфигурации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для</w:t>
      </w:r>
      <w:r w:rsidRPr="004E3E46">
        <w:rPr>
          <w:b/>
          <w:bCs/>
          <w:lang w:val="en-US"/>
        </w:rPr>
        <w:t xml:space="preserve"> </w:t>
      </w:r>
      <w:r>
        <w:rPr>
          <w:b/>
          <w:bCs/>
        </w:rPr>
        <w:t>колонки</w:t>
      </w:r>
      <w:r w:rsidR="004E3E46" w:rsidRPr="004E3E46">
        <w:rPr>
          <w:b/>
          <w:bCs/>
          <w:lang w:val="en-US"/>
        </w:rPr>
        <w:t xml:space="preserve"> (</w:t>
      </w:r>
      <w:r w:rsidR="004E3E46">
        <w:rPr>
          <w:b/>
          <w:bCs/>
        </w:rPr>
        <w:t>также</w:t>
      </w:r>
      <w:r w:rsidR="004E3E46" w:rsidRPr="004E3E46">
        <w:rPr>
          <w:b/>
          <w:bCs/>
          <w:lang w:val="en-US"/>
        </w:rPr>
        <w:t xml:space="preserve"> </w:t>
      </w:r>
      <w:r w:rsidR="004E3E46">
        <w:rPr>
          <w:b/>
          <w:bCs/>
        </w:rPr>
        <w:t>к</w:t>
      </w:r>
      <w:r w:rsidR="004E3E46" w:rsidRPr="004E3E46">
        <w:rPr>
          <w:b/>
          <w:bCs/>
          <w:lang w:val="en-US"/>
        </w:rPr>
        <w:t xml:space="preserve"> </w:t>
      </w:r>
      <w:r w:rsidR="004E3E46">
        <w:rPr>
          <w:b/>
          <w:bCs/>
        </w:rPr>
        <w:t>примеру</w:t>
      </w:r>
      <w:r w:rsidR="004E3E46" w:rsidRPr="004E3E46">
        <w:rPr>
          <w:b/>
          <w:bCs/>
          <w:lang w:val="en-US"/>
        </w:rPr>
        <w:t xml:space="preserve"> </w:t>
      </w:r>
      <w:r w:rsidR="004E3E46" w:rsidRPr="004E3E46">
        <w:rPr>
          <w:b/>
          <w:bCs/>
          <w:lang w:val="en-US"/>
        </w:rPr>
        <w:t>DROP NOT NULL</w:t>
      </w:r>
      <w:r w:rsidR="004E3E46" w:rsidRPr="004E3E46">
        <w:rPr>
          <w:b/>
          <w:bCs/>
          <w:lang w:val="en-US"/>
        </w:rPr>
        <w:t xml:space="preserve"> )</w:t>
      </w:r>
    </w:p>
    <w:p w14:paraId="60429BAA" w14:textId="77777777" w:rsidR="00677196" w:rsidRPr="00677196" w:rsidRDefault="00677196" w:rsidP="00677196">
      <w:pPr>
        <w:pStyle w:val="a3"/>
        <w:rPr>
          <w:lang w:val="en-US"/>
        </w:rPr>
      </w:pPr>
    </w:p>
    <w:p w14:paraId="62CAD268" w14:textId="77777777" w:rsidR="00677196" w:rsidRPr="004E3E46" w:rsidRDefault="00677196" w:rsidP="00FD24C2">
      <w:pPr>
        <w:pStyle w:val="a3"/>
        <w:rPr>
          <w:lang w:val="en-US"/>
        </w:rPr>
      </w:pPr>
    </w:p>
    <w:p w14:paraId="0CCAA7B8" w14:textId="3572EF64" w:rsidR="00677196" w:rsidRPr="0067719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DROP COLUMN</w:t>
      </w:r>
      <w:r w:rsidRPr="00677196">
        <w:rPr>
          <w:lang w:val="en-US"/>
        </w:rPr>
        <w:t xml:space="preserve"> "roleId"</w:t>
      </w:r>
      <w:r w:rsidR="004E3E46" w:rsidRPr="004E3E46">
        <w:rPr>
          <w:lang w:val="en-US"/>
        </w:rPr>
        <w:t xml:space="preserve"> </w:t>
      </w:r>
      <w:r w:rsidR="004E3E46">
        <w:rPr>
          <w:lang w:val="en-US"/>
        </w:rPr>
        <w:t>–</w:t>
      </w:r>
      <w:r w:rsidR="004E3E46" w:rsidRPr="004E3E46">
        <w:rPr>
          <w:lang w:val="en-US"/>
        </w:rPr>
        <w:t xml:space="preserve"> </w:t>
      </w:r>
      <w:r w:rsidR="004E3E46">
        <w:t>удаление</w:t>
      </w:r>
      <w:r w:rsidR="004E3E46" w:rsidRPr="004E3E46">
        <w:rPr>
          <w:lang w:val="en-US"/>
        </w:rPr>
        <w:t xml:space="preserve"> </w:t>
      </w:r>
      <w:r w:rsidR="004E3E46">
        <w:t>колонки</w:t>
      </w:r>
    </w:p>
    <w:p w14:paraId="04304181" w14:textId="77777777" w:rsidR="00677196" w:rsidRPr="004E3E46" w:rsidRDefault="00677196" w:rsidP="00FD24C2">
      <w:pPr>
        <w:pStyle w:val="a3"/>
        <w:rPr>
          <w:lang w:val="en-US"/>
        </w:rPr>
      </w:pPr>
    </w:p>
    <w:p w14:paraId="4B59D9FF" w14:textId="029CC06A" w:rsidR="00677196" w:rsidRPr="004E3E46" w:rsidRDefault="00677196" w:rsidP="00677196">
      <w:pPr>
        <w:pStyle w:val="a3"/>
        <w:rPr>
          <w:lang w:val="en-US"/>
        </w:rPr>
      </w:pPr>
      <w:r w:rsidRPr="00677196">
        <w:rPr>
          <w:b/>
          <w:bCs/>
          <w:lang w:val="en-US"/>
        </w:rPr>
        <w:t>ALTER TABLE</w:t>
      </w:r>
      <w:r w:rsidRPr="00677196">
        <w:rPr>
          <w:lang w:val="en-US"/>
        </w:rPr>
        <w:t xml:space="preserve"> "user" </w:t>
      </w:r>
      <w:r w:rsidRPr="00677196">
        <w:rPr>
          <w:b/>
          <w:bCs/>
          <w:lang w:val="en-US"/>
        </w:rPr>
        <w:t>ADD</w:t>
      </w:r>
      <w:r w:rsidRPr="00677196">
        <w:rPr>
          <w:lang w:val="en-US"/>
        </w:rPr>
        <w:t xml:space="preserve"> </w:t>
      </w:r>
      <w:r w:rsidRPr="00677196">
        <w:rPr>
          <w:lang w:val="en-US"/>
        </w:rPr>
        <w:t xml:space="preserve"> </w:t>
      </w:r>
      <w:r w:rsidRPr="00677196">
        <w:rPr>
          <w:lang w:val="en-US"/>
        </w:rPr>
        <w:t>"roleId" integer</w:t>
      </w:r>
      <w:r w:rsidRPr="00677196">
        <w:rPr>
          <w:lang w:val="en-US"/>
        </w:rPr>
        <w:t xml:space="preserve"> </w:t>
      </w:r>
      <w:r w:rsidRPr="00677196">
        <w:rPr>
          <w:b/>
          <w:bCs/>
          <w:lang w:val="en-US"/>
        </w:rPr>
        <w:t>NOT NULL DEFAULT</w:t>
      </w:r>
      <w:r w:rsidRPr="00677196">
        <w:rPr>
          <w:lang w:val="en-US"/>
        </w:rPr>
        <w:t xml:space="preserve"> </w:t>
      </w:r>
      <w:r w:rsidRPr="00677196">
        <w:rPr>
          <w:lang w:val="en-US"/>
        </w:rPr>
        <w:t xml:space="preserve"> </w:t>
      </w:r>
      <w:r w:rsidRPr="00677196">
        <w:rPr>
          <w:lang w:val="en-US"/>
        </w:rPr>
        <w:t>1</w:t>
      </w:r>
      <w:r w:rsidR="004E3E46" w:rsidRPr="004E3E46">
        <w:rPr>
          <w:lang w:val="en-US"/>
        </w:rPr>
        <w:t xml:space="preserve"> </w:t>
      </w:r>
      <w:r w:rsidR="004E3E46">
        <w:rPr>
          <w:lang w:val="en-US"/>
        </w:rPr>
        <w:t>–</w:t>
      </w:r>
      <w:r w:rsidR="004E3E46" w:rsidRPr="004E3E46">
        <w:rPr>
          <w:lang w:val="en-US"/>
        </w:rPr>
        <w:t xml:space="preserve"> </w:t>
      </w:r>
      <w:r w:rsidR="004E3E46">
        <w:t>Добавление</w:t>
      </w:r>
      <w:r w:rsidR="004E3E46" w:rsidRPr="004E3E46">
        <w:rPr>
          <w:lang w:val="en-US"/>
        </w:rPr>
        <w:t xml:space="preserve"> </w:t>
      </w:r>
      <w:r w:rsidR="004E3E46">
        <w:t>колонки</w:t>
      </w:r>
      <w:r w:rsidR="004E3E46" w:rsidRPr="004E3E46">
        <w:rPr>
          <w:lang w:val="en-US"/>
        </w:rPr>
        <w:t xml:space="preserve"> </w:t>
      </w:r>
      <w:r w:rsidR="004E3E46">
        <w:t>с</w:t>
      </w:r>
      <w:r w:rsidR="004E3E46" w:rsidRPr="004E3E46">
        <w:rPr>
          <w:lang w:val="en-US"/>
        </w:rPr>
        <w:t xml:space="preserve"> </w:t>
      </w:r>
      <w:r w:rsidR="004E3E46">
        <w:t>конфигурацией</w:t>
      </w:r>
      <w:r w:rsidR="004E3E46" w:rsidRPr="004E3E46">
        <w:rPr>
          <w:lang w:val="en-US"/>
        </w:rPr>
        <w:t xml:space="preserve"> </w:t>
      </w:r>
      <w:r w:rsidR="004E3E46">
        <w:t>для</w:t>
      </w:r>
      <w:r w:rsidR="004E3E46" w:rsidRPr="004E3E46">
        <w:rPr>
          <w:lang w:val="en-US"/>
        </w:rPr>
        <w:t xml:space="preserve"> </w:t>
      </w:r>
      <w:r w:rsidR="004E3E46">
        <w:t>колонки</w:t>
      </w:r>
    </w:p>
    <w:p w14:paraId="4ACE8CF3" w14:textId="510CD9A3" w:rsidR="00677196" w:rsidRPr="00677196" w:rsidRDefault="00677196" w:rsidP="00677196">
      <w:pPr>
        <w:pStyle w:val="a3"/>
        <w:rPr>
          <w:lang w:val="en-US"/>
        </w:rPr>
      </w:pPr>
    </w:p>
    <w:p w14:paraId="397202C7" w14:textId="77777777" w:rsidR="00677196" w:rsidRPr="00677196" w:rsidRDefault="00677196" w:rsidP="00FD24C2">
      <w:pPr>
        <w:pStyle w:val="a3"/>
        <w:rPr>
          <w:lang w:val="en-US"/>
        </w:rPr>
      </w:pPr>
    </w:p>
    <w:sectPr w:rsidR="00677196" w:rsidRPr="0067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543D"/>
    <w:multiLevelType w:val="hybridMultilevel"/>
    <w:tmpl w:val="5516ADE0"/>
    <w:lvl w:ilvl="0" w:tplc="7B24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8729E"/>
    <w:multiLevelType w:val="hybridMultilevel"/>
    <w:tmpl w:val="E2D83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36F1"/>
    <w:multiLevelType w:val="multilevel"/>
    <w:tmpl w:val="1A2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434349">
    <w:abstractNumId w:val="2"/>
  </w:num>
  <w:num w:numId="2" w16cid:durableId="1487937073">
    <w:abstractNumId w:val="1"/>
  </w:num>
  <w:num w:numId="3" w16cid:durableId="178240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0"/>
    <w:rsid w:val="0017552F"/>
    <w:rsid w:val="004E3E46"/>
    <w:rsid w:val="00677196"/>
    <w:rsid w:val="00914E8E"/>
    <w:rsid w:val="00BD5230"/>
    <w:rsid w:val="00C55D8E"/>
    <w:rsid w:val="00DA2496"/>
    <w:rsid w:val="00DF0EA0"/>
    <w:rsid w:val="00E609E4"/>
    <w:rsid w:val="00FC27CD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D7A"/>
  <w15:chartTrackingRefBased/>
  <w15:docId w15:val="{2A170124-025A-4A57-AE4E-98AC048D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71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1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077764842</dc:creator>
  <cp:keywords/>
  <dc:description/>
  <cp:lastModifiedBy>077764842</cp:lastModifiedBy>
  <cp:revision>6</cp:revision>
  <dcterms:created xsi:type="dcterms:W3CDTF">2024-10-29T15:42:00Z</dcterms:created>
  <dcterms:modified xsi:type="dcterms:W3CDTF">2024-11-15T14:30:00Z</dcterms:modified>
</cp:coreProperties>
</file>